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5A3D2" w14:textId="77777777" w:rsidR="00093E70" w:rsidRDefault="00792F1F">
      <w:pPr>
        <w:pStyle w:val="Title"/>
      </w:pPr>
      <w:r>
        <w:t>POLE mutation Meta-Analysis</w:t>
      </w:r>
    </w:p>
    <w:p w14:paraId="297A58F3" w14:textId="77777777" w:rsidR="00093E70" w:rsidRDefault="00792F1F">
      <w:pPr>
        <w:pStyle w:val="Author"/>
      </w:pPr>
      <w:r>
        <w:t>Derek Chiu, Aline Talhouk</w:t>
      </w:r>
    </w:p>
    <w:p w14:paraId="55B33BD1" w14:textId="77777777" w:rsidR="00093E70" w:rsidRDefault="00792F1F">
      <w:pPr>
        <w:pStyle w:val="Date"/>
      </w:pPr>
      <w:r>
        <w:t>June 26, 2015</w:t>
      </w:r>
    </w:p>
    <w:p w14:paraId="580A9D16" w14:textId="77777777" w:rsidR="00792F1F" w:rsidRDefault="00792F1F" w:rsidP="00792F1F">
      <w:pPr>
        <w:pStyle w:val="FootnoteText"/>
        <w:rPr>
          <w:ins w:id="0" w:author="Aline Talhouk" w:date="2015-06-26T17:24:00Z"/>
        </w:rPr>
        <w:pPrChange w:id="1" w:author="Aline Talhouk" w:date="2015-06-26T17:24:00Z">
          <w:pPr>
            <w:pStyle w:val="Heading1"/>
          </w:pPr>
        </w:pPrChange>
      </w:pPr>
      <w:bookmarkStart w:id="2" w:name="hazard-ratios"/>
      <w:bookmarkEnd w:id="2"/>
      <w:ins w:id="3" w:author="Aline Talhouk" w:date="2015-06-26T17:24:00Z">
        <w:r>
          <w:t>An intro is needed</w:t>
        </w:r>
        <w:proofErr w:type="gramStart"/>
        <w:r>
          <w:t>..</w:t>
        </w:r>
        <w:proofErr w:type="gramEnd"/>
      </w:ins>
    </w:p>
    <w:p w14:paraId="2A393EDE" w14:textId="77777777" w:rsidR="00792F1F" w:rsidRDefault="00792F1F" w:rsidP="00792F1F">
      <w:pPr>
        <w:pStyle w:val="FootnoteText"/>
        <w:rPr>
          <w:ins w:id="4" w:author="Aline Talhouk" w:date="2015-06-26T17:24:00Z"/>
        </w:rPr>
        <w:pPrChange w:id="5" w:author="Aline Talhouk" w:date="2015-06-26T17:24:00Z">
          <w:pPr>
            <w:pStyle w:val="Heading1"/>
          </w:pPr>
        </w:pPrChange>
      </w:pPr>
      <w:ins w:id="6" w:author="Aline Talhouk" w:date="2015-06-26T17:24:00Z">
        <w:r>
          <w:t>What are we doing?</w:t>
        </w:r>
      </w:ins>
      <w:ins w:id="7" w:author="Aline Talhouk" w:date="2015-06-26T17:25:00Z">
        <w:r>
          <w:t xml:space="preserve"> What are meta-analyses? What is their purpose?</w:t>
        </w:r>
      </w:ins>
      <w:ins w:id="8" w:author="Aline Talhouk" w:date="2015-06-26T17:24:00Z">
        <w:r>
          <w:t xml:space="preserve"> What are the publications we considered? How did we go about selecting the papers?</w:t>
        </w:r>
      </w:ins>
      <w:ins w:id="9" w:author="Aline Talhouk" w:date="2015-06-26T17:25:00Z">
        <w:r>
          <w:t xml:space="preserve">  A brief description of the cohorts what they have in common how they are different, a reference to the </w:t>
        </w:r>
      </w:ins>
      <w:ins w:id="10" w:author="Aline Talhouk" w:date="2015-06-26T17:27:00Z">
        <w:r>
          <w:t>excel spreadsheet, and you should attach a copy when you forward to Jessica and Melissa</w:t>
        </w:r>
      </w:ins>
    </w:p>
    <w:p w14:paraId="712D975F" w14:textId="77777777" w:rsidR="00093E70" w:rsidRDefault="00792F1F">
      <w:pPr>
        <w:pStyle w:val="Heading1"/>
      </w:pPr>
      <w:r>
        <w:t>Hazard Ratios</w:t>
      </w:r>
      <w:ins w:id="11" w:author="Aline Talhouk" w:date="2015-06-26T17:22:00Z">
        <w:r>
          <w:t xml:space="preserve"> </w:t>
        </w:r>
      </w:ins>
      <w:ins w:id="12" w:author="Aline Talhouk" w:date="2015-06-26T17:23:00Z">
        <w:r>
          <w:t>Extraction</w:t>
        </w:r>
      </w:ins>
    </w:p>
    <w:p w14:paraId="7D1517B6" w14:textId="77777777" w:rsidR="00093E70" w:rsidRDefault="00792F1F">
      <w:r>
        <w:t xml:space="preserve">All of </w:t>
      </w:r>
      <w:del w:id="13" w:author="Aline Talhouk" w:date="2015-06-26T17:23:00Z">
        <w:r w:rsidDel="00792F1F">
          <w:delText xml:space="preserve">these </w:delText>
        </w:r>
      </w:del>
      <w:ins w:id="14" w:author="Aline Talhouk" w:date="2015-06-26T17:23:00Z">
        <w:r>
          <w:t>the hazard ratios were extracted from available publications or were computed from available data. Where possible, hazard ratios from</w:t>
        </w:r>
      </w:ins>
      <w:del w:id="15" w:author="Aline Talhouk" w:date="2015-06-26T17:23:00Z">
        <w:r w:rsidDel="00792F1F">
          <w:delText>are from</w:delText>
        </w:r>
      </w:del>
      <w:r>
        <w:t xml:space="preserve"> multivariable models that include POLE mutation status and other </w:t>
      </w:r>
      <w:del w:id="16" w:author="Aline Talhouk" w:date="2015-06-26T17:27:00Z">
        <w:r w:rsidDel="00792F1F">
          <w:delText>covariates</w:delText>
        </w:r>
      </w:del>
      <w:ins w:id="17" w:author="Aline Talhouk" w:date="2015-06-26T17:27:00Z">
        <w:r>
          <w:t>predictors</w:t>
        </w:r>
        <w:r>
          <w:t xml:space="preserve"> </w:t>
        </w:r>
      </w:ins>
      <w:ins w:id="18" w:author="Aline Talhouk" w:date="2015-06-26T17:24:00Z">
        <w:r>
          <w:t>were used</w:t>
        </w:r>
      </w:ins>
      <w:r>
        <w:t>.</w:t>
      </w:r>
    </w:p>
    <w:p w14:paraId="2D3B993B" w14:textId="77777777" w:rsidR="00093E70" w:rsidDel="00792F1F" w:rsidRDefault="00792F1F">
      <w:pPr>
        <w:rPr>
          <w:del w:id="19" w:author="Aline Talhouk" w:date="2015-06-26T17:24:00Z"/>
        </w:rPr>
      </w:pPr>
      <w:ins w:id="20" w:author="Aline Talhouk" w:date="2015-06-26T17:24:00Z">
        <w:r>
          <w:t xml:space="preserve">- </w:t>
        </w:r>
      </w:ins>
      <w:r>
        <w:t>In the PORTEC cohort, multivariable analysis included age, tumor type, grade, LVSI, depth of myometrial invasion, and treatment as covariates.</w:t>
      </w:r>
    </w:p>
    <w:p w14:paraId="62722680" w14:textId="77777777" w:rsidR="00792F1F" w:rsidRDefault="00792F1F">
      <w:pPr>
        <w:rPr>
          <w:ins w:id="21" w:author="Aline Talhouk" w:date="2015-06-26T17:24:00Z"/>
        </w:rPr>
      </w:pPr>
    </w:p>
    <w:p w14:paraId="503BF3EF" w14:textId="77777777" w:rsidR="00093E70" w:rsidRDefault="00792F1F">
      <w:ins w:id="22" w:author="Aline Talhouk" w:date="2015-06-26T17:24:00Z">
        <w:r>
          <w:t xml:space="preserve">- </w:t>
        </w:r>
      </w:ins>
      <w:r>
        <w:t xml:space="preserve">Billingsley </w:t>
      </w:r>
      <w:proofErr w:type="gramStart"/>
      <w:r>
        <w:t>et</w:t>
      </w:r>
      <w:proofErr w:type="gramEnd"/>
      <w:r>
        <w:t xml:space="preserve">. al conducted multivariable analysis using age (&gt;= 60), stage (I/II vs. III/IV), grade (1 vs. 2), </w:t>
      </w:r>
      <w:r>
        <w:t>grade (1 vs. 3), LVSI, deep myometrial invastion (&gt;= 50%), any kind of adjuvant therapy, and BMI (&gt;= 30) as covariates. Since POLE mutation was not significant at 10% level in univariable analysis for progression-free survival, it was not included in the m</w:t>
      </w:r>
      <w:r>
        <w:t>ultivariable model. Therefore, the hazard ratio we use in the meta-analysis is from the univariable model with only POLE.</w:t>
      </w:r>
    </w:p>
    <w:p w14:paraId="270A0632" w14:textId="77777777" w:rsidR="00093E70" w:rsidRDefault="00792F1F">
      <w:pPr>
        <w:rPr>
          <w:ins w:id="23" w:author="Aline Talhouk" w:date="2015-06-26T17:32:00Z"/>
        </w:rPr>
      </w:pPr>
      <w:ins w:id="24" w:author="Aline Talhouk" w:date="2015-06-26T17:32:00Z">
        <w:r>
          <w:t xml:space="preserve">- </w:t>
        </w:r>
      </w:ins>
      <w:r>
        <w:t xml:space="preserve">Hazard ratios from Meng </w:t>
      </w:r>
      <w:proofErr w:type="gramStart"/>
      <w:r>
        <w:t>et</w:t>
      </w:r>
      <w:proofErr w:type="gramEnd"/>
      <w:r>
        <w:t>. al were calculated from clinical data provided to us. Covariates included were age at surgery, whether the</w:t>
      </w:r>
      <w:r>
        <w:t>y had any chemotherapy or radiation therapy, and stage.</w:t>
      </w:r>
    </w:p>
    <w:p w14:paraId="469C74FF" w14:textId="77777777" w:rsidR="00792F1F" w:rsidRDefault="00792F1F">
      <w:pPr>
        <w:rPr>
          <w:ins w:id="25" w:author="Aline Talhouk" w:date="2015-06-26T17:32:00Z"/>
        </w:rPr>
      </w:pPr>
    </w:p>
    <w:p w14:paraId="7B412364" w14:textId="77777777" w:rsidR="00792F1F" w:rsidRDefault="00792F1F">
      <w:ins w:id="26" w:author="Aline Talhouk" w:date="2015-06-26T17:32:00Z">
        <w:r>
          <w:t xml:space="preserve">TCGA? VGH? Leuven and </w:t>
        </w:r>
      </w:ins>
      <w:ins w:id="27" w:author="Aline Talhouk" w:date="2015-06-26T17:33:00Z">
        <w:r>
          <w:t>Basel/</w:t>
        </w:r>
        <w:bookmarkStart w:id="28" w:name="_GoBack"/>
        <w:bookmarkEnd w:id="28"/>
        <w:r>
          <w:t>Zurich?</w:t>
        </w:r>
      </w:ins>
    </w:p>
    <w:p w14:paraId="0CF79B7B" w14:textId="77777777" w:rsidR="00093E70" w:rsidRDefault="00792F1F">
      <w:pPr>
        <w:pStyle w:val="Heading2"/>
      </w:pPr>
      <w:bookmarkStart w:id="29" w:name="recurrence-free-survival"/>
      <w:bookmarkEnd w:id="29"/>
      <w:r>
        <w:t>Recurrence-Free Survival</w:t>
      </w:r>
    </w:p>
    <w:p w14:paraId="121483BF" w14:textId="77777777" w:rsidR="00093E70" w:rsidRDefault="00792F1F">
      <w:r>
        <w:t>There are 6 studies used for recurrence-free survival hazard ratios: PORTEC, Leuven, TCGA, Billingsley, Meng, VGH.</w:t>
      </w:r>
    </w:p>
    <w:p w14:paraId="380EE37F" w14:textId="77777777" w:rsidR="00093E70" w:rsidRDefault="00792F1F">
      <w:r>
        <w:rPr>
          <w:noProof/>
        </w:rPr>
        <w:lastRenderedPageBreak/>
        <w:drawing>
          <wp:inline distT="0" distB="0" distL="0" distR="0" wp14:anchorId="4D888DC4" wp14:editId="0AB37DCF">
            <wp:extent cx="5440680" cy="25603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a_analyses_files/figure-docx/rfs_forest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A3FF3" w14:textId="77777777" w:rsidR="00093E70" w:rsidRDefault="00792F1F">
      <w:r>
        <w:t xml:space="preserve">From the </w:t>
      </w:r>
      <w:commentRangeStart w:id="30"/>
      <w:r>
        <w:t xml:space="preserve">forest </w:t>
      </w:r>
      <w:commentRangeEnd w:id="30"/>
      <w:r>
        <w:rPr>
          <w:rStyle w:val="CommentReference"/>
        </w:rPr>
        <w:commentReference w:id="30"/>
      </w:r>
      <w:r>
        <w:t>plot, we see that the overall hazard reati</w:t>
      </w:r>
      <w:r>
        <w:t>o is 0.</w:t>
      </w:r>
      <w:commentRangeStart w:id="31"/>
      <w:r>
        <w:t>295269</w:t>
      </w:r>
      <w:commentRangeEnd w:id="31"/>
      <w:r>
        <w:rPr>
          <w:rStyle w:val="CommentReference"/>
        </w:rPr>
        <w:commentReference w:id="31"/>
      </w:r>
      <w:r>
        <w:t>, and is significant at the 5% level.</w:t>
      </w:r>
    </w:p>
    <w:p w14:paraId="0BB42BB1" w14:textId="77777777" w:rsidR="00093E70" w:rsidRDefault="00792F1F">
      <w:pPr>
        <w:pStyle w:val="Heading2"/>
      </w:pPr>
      <w:bookmarkStart w:id="32" w:name="disease-specific-survival"/>
      <w:bookmarkEnd w:id="32"/>
      <w:r>
        <w:t>Disease-Specific Survival</w:t>
      </w:r>
    </w:p>
    <w:p w14:paraId="19FCD3AF" w14:textId="77777777" w:rsidR="00093E70" w:rsidRDefault="00792F1F">
      <w:r>
        <w:rPr>
          <w:noProof/>
        </w:rPr>
        <w:drawing>
          <wp:inline distT="0" distB="0" distL="0" distR="0" wp14:anchorId="22EE2D5E" wp14:editId="264F2759">
            <wp:extent cx="5440680" cy="256032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a_analyses_files/figure-docx/dss_fores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1A4C3" w14:textId="77777777" w:rsidR="00093E70" w:rsidRDefault="00792F1F">
      <w:r>
        <w:t>From the forest plot, we see that overall hazard ratio is 0.3348975</w:t>
      </w:r>
      <w:commentRangeStart w:id="33"/>
      <w:r>
        <w:t xml:space="preserve">, and is </w:t>
      </w:r>
      <w:r>
        <w:rPr>
          <w:i/>
        </w:rPr>
        <w:t>barely</w:t>
      </w:r>
      <w:r>
        <w:t xml:space="preserve"> significant at 5% level.</w:t>
      </w:r>
      <w:commentRangeEnd w:id="33"/>
      <w:r>
        <w:rPr>
          <w:rStyle w:val="CommentReference"/>
        </w:rPr>
        <w:commentReference w:id="33"/>
      </w:r>
    </w:p>
    <w:p w14:paraId="3E2A8B8E" w14:textId="77777777" w:rsidR="00093E70" w:rsidRDefault="00792F1F">
      <w:pPr>
        <w:pStyle w:val="Heading2"/>
      </w:pPr>
      <w:bookmarkStart w:id="34" w:name="overall-survival"/>
      <w:bookmarkEnd w:id="34"/>
      <w:r>
        <w:lastRenderedPageBreak/>
        <w:t>Overall Survival</w:t>
      </w:r>
    </w:p>
    <w:p w14:paraId="0138A1B4" w14:textId="77777777" w:rsidR="00093E70" w:rsidRDefault="00792F1F">
      <w:r>
        <w:rPr>
          <w:noProof/>
        </w:rPr>
        <w:drawing>
          <wp:inline distT="0" distB="0" distL="0" distR="0" wp14:anchorId="45A53DA6" wp14:editId="6F3AEB9C">
            <wp:extent cx="5440680" cy="25603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a_analyses_files/figure-docx/os_fores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02511" w14:textId="77777777" w:rsidR="00093E70" w:rsidRDefault="00792F1F">
      <w:r>
        <w:t>From the forest plot, we see that the overall haza</w:t>
      </w:r>
      <w:r>
        <w:t>rd ratio is 0.8963225, but is not significant at 5% level.</w:t>
      </w:r>
    </w:p>
    <w:p w14:paraId="3EBB0399" w14:textId="77777777" w:rsidR="00093E70" w:rsidRDefault="00792F1F">
      <w:r>
        <w:t>In general, the reassuring take-home message is that for all 3 survival outcomes, POLE mutation has a protective effect.</w:t>
      </w:r>
    </w:p>
    <w:p w14:paraId="2785E4B8" w14:textId="77777777" w:rsidR="00093E70" w:rsidRDefault="00093E70"/>
    <w:p w14:paraId="56A41C0B" w14:textId="77777777" w:rsidR="00093E70" w:rsidRDefault="00792F1F">
      <w:pPr>
        <w:pStyle w:val="Heading1"/>
      </w:pPr>
      <w:bookmarkStart w:id="35" w:name="five-year-survival-rate"/>
      <w:bookmarkEnd w:id="35"/>
      <w:r>
        <w:t>Five-Year Survival Rate</w:t>
      </w:r>
    </w:p>
    <w:p w14:paraId="70D4AA7C" w14:textId="77777777" w:rsidR="00093E70" w:rsidRDefault="00792F1F">
      <w:r>
        <w:t>Stelloo et. al did not report hazard ratios in thei</w:t>
      </w:r>
      <w:r>
        <w:t>r paper, but did report 5-year survival rates. We decided to perform a meta-analysis on 5-year survival rates based on this measure. The problem is that the other papers did not report these rates, but they did have Kaplan-Meier curves including up to five</w:t>
      </w:r>
      <w:r>
        <w:t xml:space="preserve"> years. To extract the survival rates, we printed our the curves, and estimated the rates by finding where the curve intersects with the five year follow-up time point.</w:t>
      </w:r>
    </w:p>
    <w:p w14:paraId="299D44BE" w14:textId="77777777" w:rsidR="00093E70" w:rsidRDefault="00792F1F">
      <w:r>
        <w:t>To obtain standard errors for these survival rates, we used the equation for the stanad</w:t>
      </w:r>
      <w:r>
        <w:t>ard deviation of a sample proportion.</w:t>
      </w:r>
    </w:p>
    <w:p w14:paraId="116303DE" w14:textId="77777777" w:rsidR="00093E70" w:rsidRDefault="00792F1F">
      <w:r>
        <w:rPr>
          <w:noProof/>
        </w:rPr>
        <w:lastRenderedPageBreak/>
        <w:drawing>
          <wp:inline distT="0" distB="0" distL="0" distR="0" wp14:anchorId="426DA580" wp14:editId="0372F3A6">
            <wp:extent cx="5440680" cy="25603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a_analyses_files/figure-docx/fiveyea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82322" w14:textId="77777777" w:rsidR="00093E70" w:rsidRDefault="00792F1F">
      <w:r>
        <w:t>Five-year survival is quite high for POLE mutations at 0.9571712.</w:t>
      </w:r>
    </w:p>
    <w:sectPr w:rsidR="00093E70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0" w:author="Aline Talhouk" w:date="2015-06-26T17:32:00Z" w:initials="AT">
    <w:p w14:paraId="6BF9DA1B" w14:textId="77777777" w:rsidR="00792F1F" w:rsidRDefault="00792F1F">
      <w:pPr>
        <w:pStyle w:val="CommentText"/>
      </w:pPr>
      <w:r>
        <w:rPr>
          <w:rStyle w:val="CommentReference"/>
        </w:rPr>
        <w:annotationRef/>
      </w:r>
      <w:r>
        <w:t xml:space="preserve">An explanation of the forest plot is needed. Including the test for heterogeneity. Also please look into the random effects </w:t>
      </w:r>
      <w:proofErr w:type="spellStart"/>
      <w:r>
        <w:t>vs</w:t>
      </w:r>
      <w:proofErr w:type="spellEnd"/>
      <w:r>
        <w:t xml:space="preserve"> fixed effects</w:t>
      </w:r>
      <w:proofErr w:type="gramStart"/>
      <w:r>
        <w:t>..</w:t>
      </w:r>
      <w:proofErr w:type="gramEnd"/>
      <w:r>
        <w:t xml:space="preserve"> </w:t>
      </w:r>
      <w:proofErr w:type="gramStart"/>
      <w:r>
        <w:t>they</w:t>
      </w:r>
      <w:proofErr w:type="gramEnd"/>
      <w:r>
        <w:t xml:space="preserve"> should not be identical</w:t>
      </w:r>
    </w:p>
  </w:comment>
  <w:comment w:id="31" w:author="Aline Talhouk" w:date="2015-06-26T17:28:00Z" w:initials="AT">
    <w:p w14:paraId="6B311D7D" w14:textId="77777777" w:rsidR="00792F1F" w:rsidRDefault="00792F1F">
      <w:pPr>
        <w:pStyle w:val="CommentText"/>
      </w:pPr>
      <w:r>
        <w:rPr>
          <w:rStyle w:val="CommentReference"/>
        </w:rPr>
        <w:annotationRef/>
      </w:r>
      <w:r>
        <w:t>Round to 3 significant digits</w:t>
      </w:r>
    </w:p>
  </w:comment>
  <w:comment w:id="33" w:author="Aline Talhouk" w:date="2015-06-26T17:30:00Z" w:initials="AT">
    <w:p w14:paraId="564542F7" w14:textId="77777777" w:rsidR="00792F1F" w:rsidRDefault="00792F1F">
      <w:pPr>
        <w:pStyle w:val="CommentText"/>
      </w:pPr>
      <w:r>
        <w:rPr>
          <w:rStyle w:val="CommentReference"/>
        </w:rPr>
        <w:annotationRef/>
      </w:r>
      <w:r>
        <w:t xml:space="preserve">Here focus on the </w:t>
      </w:r>
      <w:proofErr w:type="spellStart"/>
      <w:r>
        <w:t>maginitude</w:t>
      </w:r>
      <w:proofErr w:type="spellEnd"/>
      <w:r>
        <w:t xml:space="preserve"> and direction of the effect and not on the </w:t>
      </w:r>
      <w:proofErr w:type="spellStart"/>
      <w:r>
        <w:t>pvalue</w:t>
      </w:r>
      <w:proofErr w:type="spellEnd"/>
      <w:r>
        <w:t xml:space="preserve">. Just quote </w:t>
      </w:r>
      <w:proofErr w:type="spellStart"/>
      <w:r>
        <w:t>pvalue</w:t>
      </w:r>
      <w:proofErr w:type="spellEnd"/>
      <w:r>
        <w:t xml:space="preserve"> without discussing significance per se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3B275"/>
    <w:multiLevelType w:val="multilevel"/>
    <w:tmpl w:val="62E0BE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E18E9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93E70"/>
    <w:rsid w:val="004E29B3"/>
    <w:rsid w:val="00590D07"/>
    <w:rsid w:val="00784D58"/>
    <w:rsid w:val="00792F1F"/>
    <w:rsid w:val="008D6863"/>
    <w:rsid w:val="00B86B75"/>
    <w:rsid w:val="00BC13FA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0C0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C13FA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C13F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792F1F"/>
    <w:rPr>
      <w:sz w:val="18"/>
      <w:szCs w:val="18"/>
    </w:rPr>
  </w:style>
  <w:style w:type="paragraph" w:styleId="CommentText">
    <w:name w:val="annotation text"/>
    <w:basedOn w:val="Normal"/>
    <w:link w:val="CommentTextChar"/>
    <w:rsid w:val="00792F1F"/>
  </w:style>
  <w:style w:type="character" w:customStyle="1" w:styleId="CommentTextChar">
    <w:name w:val="Comment Text Char"/>
    <w:basedOn w:val="DefaultParagraphFont"/>
    <w:link w:val="CommentText"/>
    <w:rsid w:val="00792F1F"/>
  </w:style>
  <w:style w:type="paragraph" w:styleId="CommentSubject">
    <w:name w:val="annotation subject"/>
    <w:basedOn w:val="CommentText"/>
    <w:next w:val="CommentText"/>
    <w:link w:val="CommentSubjectChar"/>
    <w:rsid w:val="00792F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92F1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C13FA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C13F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792F1F"/>
    <w:rPr>
      <w:sz w:val="18"/>
      <w:szCs w:val="18"/>
    </w:rPr>
  </w:style>
  <w:style w:type="paragraph" w:styleId="CommentText">
    <w:name w:val="annotation text"/>
    <w:basedOn w:val="Normal"/>
    <w:link w:val="CommentTextChar"/>
    <w:rsid w:val="00792F1F"/>
  </w:style>
  <w:style w:type="character" w:customStyle="1" w:styleId="CommentTextChar">
    <w:name w:val="Comment Text Char"/>
    <w:basedOn w:val="DefaultParagraphFont"/>
    <w:link w:val="CommentText"/>
    <w:rsid w:val="00792F1F"/>
  </w:style>
  <w:style w:type="paragraph" w:styleId="CommentSubject">
    <w:name w:val="annotation subject"/>
    <w:basedOn w:val="CommentText"/>
    <w:next w:val="CommentText"/>
    <w:link w:val="CommentSubjectChar"/>
    <w:rsid w:val="00792F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92F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comments" Target="comments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434</Words>
  <Characters>2474</Characters>
  <Application>Microsoft Macintosh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POLE mutation Meta-Analysis</dc:title>
  <dc:creator>Derek Chiu, Aline Talhouk</dc:creator>
  <cp:lastModifiedBy>Aline Talhouk</cp:lastModifiedBy>
  <cp:revision>3</cp:revision>
  <dcterms:created xsi:type="dcterms:W3CDTF">2015-06-27T00:22:00Z</dcterms:created>
  <dcterms:modified xsi:type="dcterms:W3CDTF">2015-06-27T00:33:00Z</dcterms:modified>
</cp:coreProperties>
</file>